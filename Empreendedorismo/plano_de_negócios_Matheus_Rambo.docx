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05" w:rsidRPr="009951D1" w:rsidRDefault="00F34405" w:rsidP="00995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</w:p>
    <w:p w:rsidR="00F34405" w:rsidRPr="009951D1" w:rsidRDefault="00F34405" w:rsidP="00995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</w:p>
    <w:p w:rsidR="0087368D" w:rsidRDefault="0087368D" w:rsidP="0087368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ATIVIDADE A SER DEVOLVIDA </w:t>
      </w:r>
      <w:r w:rsidRPr="0087368D">
        <w:rPr>
          <w:rFonts w:ascii="Arial" w:eastAsia="Times New Roman" w:hAnsi="Arial" w:cs="Arial"/>
          <w:b/>
          <w:color w:val="FF0000"/>
          <w:sz w:val="24"/>
          <w:szCs w:val="24"/>
        </w:rPr>
        <w:t xml:space="preserve">ATÉ DIA </w:t>
      </w:r>
      <w:r w:rsidR="00624CAD">
        <w:rPr>
          <w:rFonts w:ascii="Arial" w:eastAsia="Times New Roman" w:hAnsi="Arial" w:cs="Arial"/>
          <w:b/>
          <w:color w:val="FF0000"/>
          <w:sz w:val="24"/>
          <w:szCs w:val="24"/>
        </w:rPr>
        <w:t>19</w:t>
      </w:r>
      <w:r w:rsidRPr="0087368D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DE </w:t>
      </w:r>
      <w:r w:rsidR="00624CAD">
        <w:rPr>
          <w:rFonts w:ascii="Arial" w:eastAsia="Times New Roman" w:hAnsi="Arial" w:cs="Arial"/>
          <w:b/>
          <w:color w:val="FF0000"/>
          <w:sz w:val="24"/>
          <w:szCs w:val="24"/>
        </w:rPr>
        <w:t>AGOSTO</w:t>
      </w:r>
      <w:r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DC54AF" w:rsidRDefault="00DC54AF" w:rsidP="00995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</w:p>
    <w:p w:rsidR="0087368D" w:rsidRDefault="0087368D" w:rsidP="00995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Enviar em </w:t>
      </w:r>
      <w:r w:rsidRPr="0087368D">
        <w:rPr>
          <w:rFonts w:ascii="Arial" w:eastAsia="Times New Roman" w:hAnsi="Arial" w:cs="Arial"/>
          <w:b/>
          <w:color w:val="212121"/>
          <w:sz w:val="24"/>
          <w:szCs w:val="24"/>
        </w:rPr>
        <w:t>WORD</w:t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 para </w:t>
      </w:r>
      <w:hyperlink r:id="rId8" w:history="1">
        <w:r w:rsidRPr="00216DD6">
          <w:rPr>
            <w:rStyle w:val="Hyperlink"/>
            <w:rFonts w:ascii="Arial" w:eastAsia="Times New Roman" w:hAnsi="Arial" w:cs="Arial"/>
            <w:sz w:val="24"/>
            <w:szCs w:val="24"/>
          </w:rPr>
          <w:t>celiabeiro@expresso.com.br</w:t>
        </w:r>
      </w:hyperlink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</w:p>
    <w:p w:rsidR="0087368D" w:rsidRDefault="0087368D" w:rsidP="00995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</w:p>
    <w:p w:rsidR="00991F1C" w:rsidRDefault="00991F1C" w:rsidP="00995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</w:p>
    <w:p w:rsidR="00624CAD" w:rsidRDefault="00624CAD" w:rsidP="00995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Preencha </w:t>
      </w:r>
      <w:r w:rsidRPr="00624CAD">
        <w:rPr>
          <w:rFonts w:ascii="Arial" w:eastAsia="Times New Roman" w:hAnsi="Arial" w:cs="Arial"/>
          <w:b/>
          <w:color w:val="212121"/>
          <w:sz w:val="24"/>
          <w:szCs w:val="24"/>
        </w:rPr>
        <w:t>completamente</w:t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 os dados abaixo, pois servirão para seu cadastro junto ao SEBRAE. As informações serão mantidas </w:t>
      </w:r>
      <w:r w:rsidRPr="00624CAD">
        <w:rPr>
          <w:rFonts w:ascii="Arial" w:eastAsia="Times New Roman" w:hAnsi="Arial" w:cs="Arial"/>
          <w:b/>
          <w:color w:val="212121"/>
          <w:sz w:val="24"/>
          <w:szCs w:val="24"/>
        </w:rPr>
        <w:t>confidencialmente</w:t>
      </w:r>
      <w:r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991F1C" w:rsidRDefault="00991F1C" w:rsidP="00995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991F1C" w:rsidTr="00624CAD">
        <w:tc>
          <w:tcPr>
            <w:tcW w:w="2830" w:type="dxa"/>
          </w:tcPr>
          <w:p w:rsidR="00991F1C" w:rsidRPr="00624CAD" w:rsidRDefault="00624CAD" w:rsidP="009951D1">
            <w:pPr>
              <w:jc w:val="both"/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</w:pPr>
            <w:r w:rsidRPr="00624CAD"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  <w:t>Nome completo</w:t>
            </w:r>
          </w:p>
        </w:tc>
        <w:tc>
          <w:tcPr>
            <w:tcW w:w="5664" w:type="dxa"/>
          </w:tcPr>
          <w:p w:rsidR="00991F1C" w:rsidRDefault="00A970C6" w:rsidP="009951D1">
            <w:pPr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ins w:id="0" w:author="Matheus Rambo" w:date="2016-08-18T12:51:00Z"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 xml:space="preserve">Matheus </w:t>
              </w:r>
              <w:proofErr w:type="spellStart"/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>Rambo</w:t>
              </w:r>
              <w:proofErr w:type="spellEnd"/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 xml:space="preserve"> da Roza</w:t>
              </w:r>
            </w:ins>
          </w:p>
        </w:tc>
      </w:tr>
      <w:tr w:rsidR="00624CAD" w:rsidTr="00624CAD">
        <w:tc>
          <w:tcPr>
            <w:tcW w:w="2830" w:type="dxa"/>
          </w:tcPr>
          <w:p w:rsidR="00624CAD" w:rsidRPr="00624CAD" w:rsidRDefault="00624CAD" w:rsidP="009951D1">
            <w:pPr>
              <w:jc w:val="both"/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</w:pPr>
            <w:r w:rsidRPr="00624CAD"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  <w:t>CPF</w:t>
            </w:r>
          </w:p>
        </w:tc>
        <w:tc>
          <w:tcPr>
            <w:tcW w:w="5664" w:type="dxa"/>
          </w:tcPr>
          <w:p w:rsidR="00624CAD" w:rsidRDefault="00A970C6" w:rsidP="009951D1">
            <w:pPr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ins w:id="1" w:author="Matheus Rambo" w:date="2016-08-18T12:52:00Z"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>084.555.179-56</w:t>
              </w:r>
            </w:ins>
          </w:p>
        </w:tc>
      </w:tr>
      <w:tr w:rsidR="00624CAD" w:rsidTr="00624CAD">
        <w:tc>
          <w:tcPr>
            <w:tcW w:w="2830" w:type="dxa"/>
          </w:tcPr>
          <w:p w:rsidR="00624CAD" w:rsidRPr="00624CAD" w:rsidRDefault="00624CAD" w:rsidP="009951D1">
            <w:pPr>
              <w:jc w:val="both"/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</w:pPr>
            <w:r w:rsidRPr="00624CAD"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  <w:t>Carteira de Identidade</w:t>
            </w:r>
          </w:p>
        </w:tc>
        <w:tc>
          <w:tcPr>
            <w:tcW w:w="5664" w:type="dxa"/>
          </w:tcPr>
          <w:p w:rsidR="00624CAD" w:rsidRDefault="00A970C6" w:rsidP="009951D1">
            <w:pPr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ins w:id="2" w:author="Matheus Rambo" w:date="2016-08-18T12:52:00Z"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>6.161.907</w:t>
              </w:r>
            </w:ins>
          </w:p>
        </w:tc>
      </w:tr>
      <w:tr w:rsidR="00624CAD" w:rsidTr="00624CAD">
        <w:tc>
          <w:tcPr>
            <w:tcW w:w="2830" w:type="dxa"/>
          </w:tcPr>
          <w:p w:rsidR="00624CAD" w:rsidRPr="00624CAD" w:rsidRDefault="00624CAD" w:rsidP="009951D1">
            <w:pPr>
              <w:jc w:val="both"/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</w:pPr>
            <w:r w:rsidRPr="00624CAD"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  <w:t>Data Nascimento</w:t>
            </w:r>
          </w:p>
        </w:tc>
        <w:tc>
          <w:tcPr>
            <w:tcW w:w="5664" w:type="dxa"/>
          </w:tcPr>
          <w:p w:rsidR="00624CAD" w:rsidRDefault="00A970C6" w:rsidP="009951D1">
            <w:pPr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ins w:id="3" w:author="Matheus Rambo" w:date="2016-08-18T12:52:00Z"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>11/07/1997</w:t>
              </w:r>
            </w:ins>
          </w:p>
        </w:tc>
      </w:tr>
      <w:tr w:rsidR="00624CAD" w:rsidTr="00624CAD">
        <w:tc>
          <w:tcPr>
            <w:tcW w:w="2830" w:type="dxa"/>
          </w:tcPr>
          <w:p w:rsidR="00624CAD" w:rsidRPr="00624CAD" w:rsidRDefault="00624CAD" w:rsidP="00624CAD">
            <w:pPr>
              <w:jc w:val="both"/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</w:pPr>
            <w:r w:rsidRPr="00624CAD"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  <w:t>Endereço Residencial Completo</w:t>
            </w:r>
          </w:p>
        </w:tc>
        <w:tc>
          <w:tcPr>
            <w:tcW w:w="5664" w:type="dxa"/>
          </w:tcPr>
          <w:p w:rsidR="00624CAD" w:rsidRDefault="00A970C6" w:rsidP="009951D1">
            <w:pPr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ins w:id="4" w:author="Matheus Rambo" w:date="2016-08-18T12:52:00Z"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 xml:space="preserve">Rua: Inácio de Oliveira Nº350, Bairro: </w:t>
              </w:r>
              <w:proofErr w:type="spellStart"/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>Itaum</w:t>
              </w:r>
              <w:proofErr w:type="spellEnd"/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 xml:space="preserve">, Bloco D, Apto </w:t>
              </w:r>
              <w:proofErr w:type="gramStart"/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>04</w:t>
              </w:r>
            </w:ins>
            <w:proofErr w:type="gramEnd"/>
          </w:p>
        </w:tc>
      </w:tr>
      <w:tr w:rsidR="00624CAD" w:rsidTr="00624CAD">
        <w:tc>
          <w:tcPr>
            <w:tcW w:w="2830" w:type="dxa"/>
          </w:tcPr>
          <w:p w:rsidR="00624CAD" w:rsidRPr="00624CAD" w:rsidRDefault="00624CAD" w:rsidP="009951D1">
            <w:pPr>
              <w:jc w:val="both"/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</w:pPr>
            <w:r w:rsidRPr="00624CAD"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  <w:t>Cidade</w:t>
            </w:r>
          </w:p>
        </w:tc>
        <w:tc>
          <w:tcPr>
            <w:tcW w:w="5664" w:type="dxa"/>
          </w:tcPr>
          <w:p w:rsidR="00624CAD" w:rsidRDefault="00A970C6" w:rsidP="009951D1">
            <w:pPr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ins w:id="5" w:author="Matheus Rambo" w:date="2016-08-18T12:53:00Z"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>Joinville</w:t>
              </w:r>
            </w:ins>
          </w:p>
        </w:tc>
      </w:tr>
      <w:tr w:rsidR="00624CAD" w:rsidTr="00624CAD">
        <w:tc>
          <w:tcPr>
            <w:tcW w:w="2830" w:type="dxa"/>
          </w:tcPr>
          <w:p w:rsidR="00624CAD" w:rsidRPr="00624CAD" w:rsidRDefault="00624CAD" w:rsidP="009951D1">
            <w:pPr>
              <w:jc w:val="both"/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</w:pPr>
            <w:r w:rsidRPr="00624CAD"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  <w:t>Celular</w:t>
            </w:r>
          </w:p>
        </w:tc>
        <w:tc>
          <w:tcPr>
            <w:tcW w:w="5664" w:type="dxa"/>
          </w:tcPr>
          <w:p w:rsidR="00624CAD" w:rsidRDefault="00A970C6" w:rsidP="009951D1">
            <w:pPr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ins w:id="6" w:author="Matheus Rambo" w:date="2016-08-18T12:53:00Z"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>(47)</w:t>
              </w:r>
            </w:ins>
            <w:ins w:id="7" w:author="Matheus Rambo" w:date="2016-08-18T12:54:00Z"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>9963-1867</w:t>
              </w:r>
            </w:ins>
          </w:p>
        </w:tc>
      </w:tr>
      <w:tr w:rsidR="00624CAD" w:rsidTr="00624CAD">
        <w:tc>
          <w:tcPr>
            <w:tcW w:w="2830" w:type="dxa"/>
          </w:tcPr>
          <w:p w:rsidR="00624CAD" w:rsidRPr="00624CAD" w:rsidRDefault="00624CAD" w:rsidP="009951D1">
            <w:pPr>
              <w:jc w:val="both"/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</w:pPr>
            <w:r w:rsidRPr="00624CAD"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  <w:t>Telefone Fixo</w:t>
            </w:r>
          </w:p>
        </w:tc>
        <w:tc>
          <w:tcPr>
            <w:tcW w:w="5664" w:type="dxa"/>
          </w:tcPr>
          <w:p w:rsidR="00624CAD" w:rsidRDefault="00A970C6" w:rsidP="009951D1">
            <w:pPr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ins w:id="8" w:author="Matheus Rambo" w:date="2016-08-18T12:54:00Z"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>(47)3028-6045</w:t>
              </w:r>
            </w:ins>
          </w:p>
        </w:tc>
      </w:tr>
      <w:tr w:rsidR="00624CAD" w:rsidTr="00624CAD">
        <w:tc>
          <w:tcPr>
            <w:tcW w:w="2830" w:type="dxa"/>
          </w:tcPr>
          <w:p w:rsidR="00624CAD" w:rsidRPr="00624CAD" w:rsidRDefault="00624CAD" w:rsidP="009951D1">
            <w:pPr>
              <w:jc w:val="both"/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</w:pPr>
            <w:r w:rsidRPr="00624CAD"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  <w:t>Curso</w:t>
            </w:r>
          </w:p>
        </w:tc>
        <w:tc>
          <w:tcPr>
            <w:tcW w:w="5664" w:type="dxa"/>
          </w:tcPr>
          <w:p w:rsidR="00624CAD" w:rsidRDefault="00A970C6" w:rsidP="009951D1">
            <w:pPr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ins w:id="9" w:author="Matheus Rambo" w:date="2016-08-18T12:54:00Z"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>Ciência da Computação</w:t>
              </w:r>
            </w:ins>
          </w:p>
        </w:tc>
      </w:tr>
      <w:tr w:rsidR="00761BD0" w:rsidTr="00624CAD">
        <w:tc>
          <w:tcPr>
            <w:tcW w:w="2830" w:type="dxa"/>
          </w:tcPr>
          <w:p w:rsidR="00761BD0" w:rsidRPr="00624CAD" w:rsidRDefault="00761BD0" w:rsidP="009951D1">
            <w:pPr>
              <w:jc w:val="both"/>
              <w:rPr>
                <w:rFonts w:ascii="Arial" w:eastAsia="Times New Roman" w:hAnsi="Arial" w:cs="Arial"/>
                <w:b/>
                <w:color w:val="212121"/>
                <w:sz w:val="24"/>
                <w:szCs w:val="24"/>
              </w:rPr>
            </w:pPr>
            <w:proofErr w:type="spellStart"/>
            <w:proofErr w:type="gramStart"/>
            <w:ins w:id="10" w:author="Celia Beiro" w:date="2016-08-11T21:36:00Z">
              <w:r>
                <w:rPr>
                  <w:rFonts w:ascii="Arial" w:eastAsia="Times New Roman" w:hAnsi="Arial" w:cs="Arial"/>
                  <w:b/>
                  <w:color w:val="212121"/>
                  <w:sz w:val="24"/>
                  <w:szCs w:val="24"/>
                </w:rPr>
                <w:t>e-MAIL</w:t>
              </w:r>
              <w:proofErr w:type="spellEnd"/>
              <w:proofErr w:type="gramEnd"/>
              <w:r>
                <w:rPr>
                  <w:rFonts w:ascii="Arial" w:eastAsia="Times New Roman" w:hAnsi="Arial" w:cs="Arial"/>
                  <w:b/>
                  <w:color w:val="212121"/>
                  <w:sz w:val="24"/>
                  <w:szCs w:val="24"/>
                </w:rPr>
                <w:t xml:space="preserve"> (De preferência do GMAIL)</w:t>
              </w:r>
            </w:ins>
          </w:p>
        </w:tc>
        <w:tc>
          <w:tcPr>
            <w:tcW w:w="5664" w:type="dxa"/>
          </w:tcPr>
          <w:p w:rsidR="00761BD0" w:rsidRDefault="00A970C6" w:rsidP="009951D1">
            <w:pPr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ins w:id="11" w:author="Matheus Rambo" w:date="2016-08-18T12:55:00Z">
              <w:r>
                <w:rPr>
                  <w:rFonts w:ascii="Arial" w:eastAsia="Times New Roman" w:hAnsi="Arial" w:cs="Arial"/>
                  <w:color w:val="212121"/>
                  <w:sz w:val="24"/>
                  <w:szCs w:val="24"/>
                </w:rPr>
                <w:t>matheus.rambinho@gmail.com</w:t>
              </w:r>
            </w:ins>
          </w:p>
        </w:tc>
      </w:tr>
    </w:tbl>
    <w:p w:rsidR="00991F1C" w:rsidRDefault="00991F1C" w:rsidP="00995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</w:p>
    <w:p w:rsidR="00991F1C" w:rsidRDefault="00991F1C" w:rsidP="00995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</w:p>
    <w:p w:rsidR="00991F1C" w:rsidRDefault="00991F1C" w:rsidP="00995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</w:p>
    <w:p w:rsidR="0087368D" w:rsidRPr="009951D1" w:rsidRDefault="0087368D" w:rsidP="00995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F34405" w:rsidRPr="009951D1" w:rsidRDefault="00624CAD" w:rsidP="00DC54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Descreva </w:t>
      </w:r>
      <w:r w:rsidR="00F34405" w:rsidRPr="009951D1">
        <w:rPr>
          <w:rFonts w:ascii="Arial" w:eastAsia="Times New Roman" w:hAnsi="Arial" w:cs="Arial"/>
          <w:sz w:val="24"/>
          <w:szCs w:val="24"/>
          <w:lang w:eastAsia="pt-BR"/>
        </w:rPr>
        <w:t xml:space="preserve">qual é a sua ideia de negócio. </w:t>
      </w:r>
      <w:r w:rsidR="002F408D"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 xml:space="preserve">Informe aqui qual será </w:t>
      </w:r>
      <w:r w:rsidR="00F34405"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 xml:space="preserve">o produto </w:t>
      </w:r>
      <w:r w:rsidR="00DA2521"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>ou serviço</w:t>
      </w:r>
      <w:r w:rsidR="00F34405"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 xml:space="preserve"> ofertado pelo seu negócio</w:t>
      </w:r>
    </w:p>
    <w:p w:rsidR="00F34405" w:rsidRPr="009951D1" w:rsidRDefault="00F34405" w:rsidP="009951D1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F34405" w:rsidRDefault="00F34405" w:rsidP="009951D1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F34405" w:rsidRPr="009951D1" w:rsidRDefault="00A970C6" w:rsidP="009951D1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ins w:id="12" w:author="Matheus Rambo" w:date="2016-08-18T12:55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A minha ideia de negócio, é desenvolver </w:t>
        </w:r>
      </w:ins>
      <w:ins w:id="13" w:author="Matheus Rambo" w:date="2016-08-26T11:08:00Z"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tanto um aplicativo como um site</w:t>
        </w:r>
      </w:ins>
      <w:ins w:id="14" w:author="Matheus Rambo" w:date="2016-08-26T11:14:00Z"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na web</w:t>
        </w:r>
      </w:ins>
      <w:ins w:id="15" w:author="Matheus Rambo" w:date="2016-08-26T11:13:00Z">
        <w:r w:rsidR="0001426C" w:rsidRP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</w:t>
        </w:r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que combata o roubo de objetos, tais como, carteira, </w:t>
        </w:r>
        <w:proofErr w:type="spellStart"/>
        <w:proofErr w:type="gramStart"/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notebook,</w:t>
        </w:r>
        <w:proofErr w:type="gramEnd"/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mochilas</w:t>
        </w:r>
        <w:proofErr w:type="spellEnd"/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e etc.</w:t>
        </w:r>
      </w:ins>
      <w:ins w:id="16" w:author="Matheus Rambo" w:date="2016-08-26T11:08:00Z"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</w:t>
        </w:r>
      </w:ins>
      <w:ins w:id="17" w:author="Matheus Rambo" w:date="2016-08-26T11:14:00Z"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O motivo de criar tanto um </w:t>
        </w:r>
        <w:proofErr w:type="spellStart"/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app</w:t>
        </w:r>
        <w:proofErr w:type="spellEnd"/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quanto um site é </w:t>
        </w:r>
      </w:ins>
      <w:ins w:id="18" w:author="Matheus Rambo" w:date="2016-08-26T11:08:00Z"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porque caso a pessoa perca o seu celular, a mesma pode acessar a internet em qualquer lugar</w:t>
        </w:r>
      </w:ins>
      <w:ins w:id="19" w:author="Matheus Rambo" w:date="2016-08-26T11:10:00Z"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,</w:t>
        </w:r>
      </w:ins>
      <w:ins w:id="20" w:author="Matheus Rambo" w:date="2016-08-26T11:08:00Z"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</w:t>
        </w:r>
      </w:ins>
      <w:ins w:id="21" w:author="Matheus Rambo" w:date="2016-08-26T11:10:00Z"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entra</w:t>
        </w:r>
      </w:ins>
      <w:ins w:id="22" w:author="Matheus Rambo" w:date="2016-08-26T11:08:00Z"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r</w:t>
        </w:r>
      </w:ins>
      <w:ins w:id="23" w:author="Matheus Rambo" w:date="2016-08-26T11:10:00Z"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na</w:t>
        </w:r>
      </w:ins>
      <w:ins w:id="24" w:author="Matheus Rambo" w:date="2016-08-26T11:08:00Z"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sua conta e ver onde o seu aparelho est</w:t>
        </w:r>
      </w:ins>
      <w:ins w:id="25" w:author="Matheus Rambo" w:date="2016-08-26T11:10:00Z"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á.</w:t>
        </w:r>
      </w:ins>
      <w:ins w:id="26" w:author="Matheus Rambo" w:date="2016-08-18T12:55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</w:t>
        </w:r>
      </w:ins>
    </w:p>
    <w:p w:rsidR="00F34405" w:rsidRDefault="00F34405" w:rsidP="009951D1">
      <w:pPr>
        <w:pStyle w:val="PargrafodaLista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7368D" w:rsidRPr="009951D1" w:rsidRDefault="0087368D" w:rsidP="009951D1">
      <w:pPr>
        <w:pStyle w:val="PargrafodaLista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34405" w:rsidRPr="009951D1" w:rsidRDefault="00F34405" w:rsidP="009951D1">
      <w:pPr>
        <w:pStyle w:val="PargrafodaLista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34405" w:rsidRPr="009951D1" w:rsidRDefault="002F408D" w:rsidP="00DC54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r w:rsidRPr="009951D1">
        <w:rPr>
          <w:rFonts w:ascii="Arial" w:eastAsia="Times New Roman" w:hAnsi="Arial" w:cs="Arial"/>
          <w:sz w:val="24"/>
          <w:szCs w:val="24"/>
          <w:lang w:eastAsia="pt-BR"/>
        </w:rPr>
        <w:t xml:space="preserve">Que problema você está resolvendo? </w:t>
      </w:r>
      <w:r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 xml:space="preserve">Informe aqui qual foi o problema que você identificou no seu mercado de atuação, que poderá ser resolvido pelo seu produto ou </w:t>
      </w:r>
      <w:r w:rsidR="00F34405"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 xml:space="preserve">serviço. </w:t>
      </w:r>
    </w:p>
    <w:p w:rsidR="00F34405" w:rsidRDefault="00F34405" w:rsidP="00995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7368D" w:rsidRDefault="00A970C6" w:rsidP="00995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ins w:id="27" w:author="Matheus Rambo" w:date="2016-08-18T13:00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Estou solucionando o problema do roubo, milhares de pessoas </w:t>
        </w:r>
      </w:ins>
      <w:ins w:id="28" w:author="Matheus Rambo" w:date="2016-08-18T13:01:00Z">
        <w:r>
          <w:rPr>
            <w:rFonts w:ascii="Arial" w:eastAsia="Times New Roman" w:hAnsi="Arial" w:cs="Arial"/>
            <w:sz w:val="24"/>
            <w:szCs w:val="24"/>
            <w:lang w:eastAsia="pt-BR"/>
          </w:rPr>
          <w:t>tem seus pertences roubados, e só quem já sofreu esse ato sabe o prejuízo e o transtorno que dá, seja para refazer todos os documentos</w:t>
        </w:r>
      </w:ins>
      <w:ins w:id="29" w:author="Matheus Rambo" w:date="2016-08-18T13:02:00Z">
        <w:r w:rsidR="007E5AB6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que estavam na carteira</w:t>
        </w:r>
      </w:ins>
      <w:ins w:id="30" w:author="Matheus Rambo" w:date="2016-08-18T13:01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, </w:t>
        </w:r>
      </w:ins>
      <w:ins w:id="31" w:author="Matheus Rambo" w:date="2016-08-18T13:02:00Z">
        <w:r w:rsidR="007E5AB6">
          <w:rPr>
            <w:rFonts w:ascii="Arial" w:eastAsia="Times New Roman" w:hAnsi="Arial" w:cs="Arial"/>
            <w:sz w:val="24"/>
            <w:szCs w:val="24"/>
            <w:lang w:eastAsia="pt-BR"/>
          </w:rPr>
          <w:t>ou recuperar seus dados que estavam no notebook.</w:t>
        </w:r>
      </w:ins>
    </w:p>
    <w:p w:rsidR="0087368D" w:rsidRDefault="0087368D" w:rsidP="00995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7368D" w:rsidRPr="009951D1" w:rsidRDefault="0087368D" w:rsidP="00995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34405" w:rsidRPr="009951D1" w:rsidRDefault="002F408D" w:rsidP="00DC54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r w:rsidRPr="009951D1">
        <w:rPr>
          <w:rFonts w:ascii="Arial" w:eastAsia="Times New Roman" w:hAnsi="Arial" w:cs="Arial"/>
          <w:sz w:val="24"/>
          <w:szCs w:val="24"/>
          <w:lang w:eastAsia="pt-BR"/>
        </w:rPr>
        <w:t xml:space="preserve">Qual é a solução proposta? </w:t>
      </w:r>
      <w:r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 xml:space="preserve">Informe como o seu produto ou serviço resolverá o </w:t>
      </w:r>
      <w:r w:rsidR="00F34405"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 xml:space="preserve">problema citado na questão </w:t>
      </w:r>
      <w:proofErr w:type="gramStart"/>
      <w:r w:rsidR="00DC54AF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>2</w:t>
      </w:r>
      <w:proofErr w:type="gramEnd"/>
      <w:r w:rsidR="00F34405"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>.</w:t>
      </w:r>
    </w:p>
    <w:p w:rsidR="00F34405" w:rsidRDefault="00F34405" w:rsidP="009951D1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87368D" w:rsidRDefault="0087368D" w:rsidP="009951D1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87368D" w:rsidRDefault="007E5AB6" w:rsidP="009951D1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ins w:id="32" w:author="Matheus Rambo" w:date="2016-08-18T13:04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A solução é desenvolver um </w:t>
        </w:r>
      </w:ins>
      <w:ins w:id="33" w:author="Matheus Rambo" w:date="2016-08-26T11:15:00Z"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Aplicativo e um site web</w:t>
        </w:r>
      </w:ins>
      <w:ins w:id="34" w:author="Matheus Rambo" w:date="2016-08-18T13:04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para localizar o objeto roubado, tudo isso </w:t>
        </w:r>
      </w:ins>
      <w:ins w:id="35" w:author="Matheus Rambo" w:date="2016-08-18T13:05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através</w:t>
        </w:r>
      </w:ins>
      <w:ins w:id="36" w:author="Matheus Rambo" w:date="2016-08-18T13:04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</w:t>
        </w:r>
      </w:ins>
      <w:ins w:id="37" w:author="Matheus Rambo" w:date="2016-08-18T13:05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de um pequeno localizador (</w:t>
        </w:r>
      </w:ins>
      <w:proofErr w:type="spellStart"/>
      <w:ins w:id="38" w:author="Matheus Rambo" w:date="2016-08-18T13:08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Trackr</w:t>
        </w:r>
        <w:proofErr w:type="spellEnd"/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Bravo</w:t>
        </w:r>
      </w:ins>
      <w:ins w:id="39" w:author="Matheus Rambo" w:date="2016-08-18T13:05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)</w:t>
        </w:r>
      </w:ins>
      <w:ins w:id="40" w:author="Matheus Rambo" w:date="2016-08-18T13:08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.</w:t>
        </w:r>
      </w:ins>
      <w:ins w:id="41" w:author="Matheus Rambo" w:date="2016-08-18T13:09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Funcionará como se fosse um GPS, assim a partir do momento em que </w:t>
        </w:r>
      </w:ins>
      <w:ins w:id="42" w:author="Matheus Rambo" w:date="2016-08-18T13:11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você</w:t>
        </w:r>
      </w:ins>
      <w:ins w:id="43" w:author="Matheus Rambo" w:date="2016-08-18T13:09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</w:t>
        </w:r>
      </w:ins>
      <w:ins w:id="44" w:author="Matheus Rambo" w:date="2016-08-18T13:11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foi roubado ou perdeu</w:t>
        </w:r>
      </w:ins>
      <w:ins w:id="45" w:author="Matheus Rambo" w:date="2016-08-18T13:10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seja sua carteira, sua chave ou seu notebook, você acessa o aplicativo e rastreia o seu objeto roubado.</w:t>
        </w:r>
      </w:ins>
    </w:p>
    <w:p w:rsidR="0087368D" w:rsidRDefault="0087368D" w:rsidP="009951D1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87368D" w:rsidRPr="009951D1" w:rsidRDefault="0087368D" w:rsidP="009951D1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F34405" w:rsidRPr="00DC54AF" w:rsidRDefault="002F408D" w:rsidP="00DC54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r w:rsidRPr="00DC54AF">
        <w:rPr>
          <w:rFonts w:ascii="Arial" w:eastAsia="Times New Roman" w:hAnsi="Arial" w:cs="Arial"/>
          <w:sz w:val="24"/>
          <w:szCs w:val="24"/>
          <w:lang w:eastAsia="pt-BR"/>
        </w:rPr>
        <w:t xml:space="preserve">Como você ganhará dinheiro com seu negócio? </w:t>
      </w:r>
      <w:r w:rsidRPr="00DC54AF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>Informe quais são as principais atividades que você imagina desempenhar no seu negócio e quais serão as principais</w:t>
      </w:r>
      <w:r w:rsidR="00F34405" w:rsidRPr="00DC54AF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 xml:space="preserve"> fontes de receita dele.</w:t>
      </w:r>
    </w:p>
    <w:p w:rsidR="00F34405" w:rsidRPr="009951D1" w:rsidRDefault="00F34405" w:rsidP="009951D1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F34405" w:rsidRPr="009951D1" w:rsidRDefault="007E5AB6" w:rsidP="009951D1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ins w:id="46" w:author="Matheus Rambo" w:date="2016-08-18T13:12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A principal fonte de renda será vendendo o </w:t>
        </w:r>
      </w:ins>
      <w:ins w:id="47" w:author="Matheus Rambo" w:date="2016-08-26T11:15:00Z">
        <w:r w:rsidR="0001426C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Aplicativo</w:t>
        </w:r>
      </w:ins>
      <w:ins w:id="48" w:author="Matheus Rambo" w:date="2016-08-18T13:12:00Z">
        <w:r w:rsidR="00AF09A8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, ou quem sabe até com propagandas e anúncios</w:t>
        </w:r>
      </w:ins>
      <w:ins w:id="49" w:author="Matheus Rambo" w:date="2016-08-18T13:13:00Z">
        <w:r w:rsidR="00AF09A8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de segurança</w:t>
        </w:r>
      </w:ins>
      <w:ins w:id="50" w:author="Matheus Rambo" w:date="2016-08-18T13:12:00Z">
        <w:r w:rsidR="00AF09A8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no aplicativo</w:t>
        </w:r>
      </w:ins>
      <w:ins w:id="51" w:author="Matheus Rambo" w:date="2016-08-18T13:13:00Z">
        <w:r w:rsidR="00AF09A8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.</w:t>
        </w:r>
      </w:ins>
    </w:p>
    <w:p w:rsidR="00F34405" w:rsidRPr="009951D1" w:rsidRDefault="00F34405" w:rsidP="009951D1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F34405" w:rsidRPr="009951D1" w:rsidRDefault="002F408D" w:rsidP="00DC54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r w:rsidRPr="009951D1">
        <w:rPr>
          <w:rFonts w:ascii="Arial" w:eastAsia="Times New Roman" w:hAnsi="Arial" w:cs="Arial"/>
          <w:sz w:val="24"/>
          <w:szCs w:val="24"/>
          <w:lang w:eastAsia="pt-BR"/>
        </w:rPr>
        <w:t xml:space="preserve">Qual é a situação do mercado e seu tamanho? </w:t>
      </w:r>
      <w:r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 xml:space="preserve">Informe se o seu mercado está em crescimento e quais são as perspectivas para ele. Quantifique o tamanho de seu mercado e avalie se o seu negócio resolverá o problema de um número significativo de </w:t>
      </w:r>
      <w:r w:rsidR="00F34405"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>pessoas</w:t>
      </w:r>
    </w:p>
    <w:p w:rsidR="00F34405" w:rsidRPr="009951D1" w:rsidRDefault="00F34405" w:rsidP="009951D1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01426C" w:rsidRDefault="0001426C" w:rsidP="009951D1">
      <w:pPr>
        <w:spacing w:after="0" w:line="240" w:lineRule="auto"/>
        <w:jc w:val="both"/>
        <w:rPr>
          <w:ins w:id="52" w:author="Matheus Rambo" w:date="2016-08-26T11:27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bookmarkStart w:id="53" w:name="_GoBack"/>
      <w:ins w:id="54" w:author="Matheus Rambo" w:date="2016-08-26T11:18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O mercado de aplicativos esta crescendo, e muito</w:t>
        </w:r>
      </w:ins>
      <w:ins w:id="55" w:author="Matheus Rambo" w:date="2016-08-26T11:19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. Conforme uma pesquisa o mercado </w:t>
        </w:r>
      </w:ins>
      <w:ins w:id="56" w:author="Matheus Rambo" w:date="2016-08-26T11:20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de aplicativos crescerá 300% até 2017. Tudo isso porque hoje em dia </w:t>
        </w:r>
      </w:ins>
      <w:ins w:id="57" w:author="Matheus Rambo" w:date="2016-08-26T11:22:00Z">
        <w:r w:rsidR="0051187B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as pessoas têm</w:t>
        </w:r>
      </w:ins>
      <w:ins w:id="58" w:author="Matheus Rambo" w:date="2016-08-26T11:20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mais acesso a internet pelo seu celular/tablete do que por um computador Desktop.</w:t>
        </w:r>
      </w:ins>
      <w:ins w:id="59" w:author="Matheus Rambo" w:date="2016-08-26T11:21:00Z">
        <w:r w:rsidR="0051187B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A pesquisa também aponta que as pessoas gastam 6x mais tempo em aplicativos do que em sites</w:t>
        </w:r>
      </w:ins>
      <w:ins w:id="60" w:author="Matheus Rambo" w:date="2016-08-26T11:22:00Z">
        <w:r w:rsidR="0051187B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, então essa é a razão de utilizar um aplicativo como plano de negócio. </w:t>
        </w:r>
      </w:ins>
    </w:p>
    <w:p w:rsidR="0051187B" w:rsidRDefault="0051187B" w:rsidP="009951D1">
      <w:pPr>
        <w:spacing w:after="0" w:line="240" w:lineRule="auto"/>
        <w:jc w:val="both"/>
        <w:rPr>
          <w:ins w:id="61" w:author="Matheus Rambo" w:date="2016-08-26T11:25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ins w:id="62" w:author="Matheus Rambo" w:date="2016-08-26T11:27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Pesquisa aponta que o Brasil </w:t>
        </w:r>
      </w:ins>
      <w:ins w:id="63" w:author="Matheus Rambo" w:date="2016-08-26T11:28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é o terceiro pa</w:t>
        </w:r>
      </w:ins>
      <w:ins w:id="64" w:author="Matheus Rambo" w:date="2016-08-26T11:29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í</w:t>
        </w:r>
      </w:ins>
      <w:ins w:id="65" w:author="Matheus Rambo" w:date="2016-08-26T11:28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s com o maior índice de roubo na América latina. Conforme a imagem a seguir, é possível perceber que esse índice só vem aumentando.</w:t>
        </w:r>
      </w:ins>
    </w:p>
    <w:bookmarkEnd w:id="53"/>
    <w:p w:rsidR="00F34405" w:rsidDel="0051187B" w:rsidRDefault="0051187B" w:rsidP="009951D1">
      <w:pPr>
        <w:spacing w:after="0" w:line="240" w:lineRule="auto"/>
        <w:jc w:val="both"/>
        <w:rPr>
          <w:del w:id="66" w:author="Matheus Rambo" w:date="2016-08-26T11:29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ins w:id="67" w:author="Matheus Rambo" w:date="2016-08-26T11:25:00Z">
        <w:r>
          <w:rPr>
            <w:noProof/>
            <w:lang w:eastAsia="pt-BR"/>
          </w:rPr>
          <w:drawing>
            <wp:inline distT="0" distB="0" distL="0" distR="0">
              <wp:extent cx="5086350" cy="3526536"/>
              <wp:effectExtent l="0" t="0" r="0" b="0"/>
              <wp:docPr id="1" name="Imagem 1" descr="Resultado de imagem para dados de roubos no brasi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esultado de imagem para dados de roubos no brasil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85752" cy="35261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1187B" w:rsidRDefault="0051187B" w:rsidP="009951D1">
      <w:pPr>
        <w:spacing w:after="0" w:line="240" w:lineRule="auto"/>
        <w:jc w:val="both"/>
        <w:rPr>
          <w:ins w:id="68" w:author="Matheus Rambo" w:date="2016-08-26T11:29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ins w:id="69" w:author="Matheus Rambo" w:date="2016-08-26T11:30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lastRenderedPageBreak/>
          <w:t xml:space="preserve">Com o Brasil em 3º no ranking de países com maior índice de roubo, e o mercado de aplicativos crescendo cada vez mais, </w:t>
        </w:r>
      </w:ins>
      <w:ins w:id="70" w:author="Matheus Rambo" w:date="2016-08-26T11:31:00Z">
        <w:r w:rsidR="00E6317A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é</w:t>
        </w:r>
      </w:ins>
      <w:ins w:id="71" w:author="Matheus Rambo" w:date="2016-10-05T22:39:00Z">
        <w:r w:rsidR="00E6317A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</w:t>
        </w:r>
      </w:ins>
      <w:ins w:id="72" w:author="Matheus Rambo" w:date="2016-08-26T11:31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um</w:t>
        </w:r>
      </w:ins>
      <w:ins w:id="73" w:author="Matheus Rambo" w:date="2016-10-05T22:39:00Z">
        <w:r w:rsidR="00E6317A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a</w:t>
        </w:r>
      </w:ins>
      <w:ins w:id="74" w:author="Matheus Rambo" w:date="2016-08-26T11:31:00Z">
        <w:r w:rsidR="00E6317A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</w:t>
        </w:r>
      </w:ins>
      <w:ins w:id="75" w:author="Matheus Rambo" w:date="2016-10-05T22:39:00Z">
        <w:r w:rsidR="00E6317A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ótima ideia unir</w:t>
        </w:r>
      </w:ins>
      <w:ins w:id="76" w:author="Matheus Rambo" w:date="2016-08-26T11:31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“útil </w:t>
        </w:r>
        <w:r w:rsidR="00E6317A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ao agradável”</w:t>
        </w:r>
      </w:ins>
      <w:ins w:id="77" w:author="Matheus Rambo" w:date="2016-10-05T22:39:00Z">
        <w:r w:rsidR="00E6317A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e criar um aplicativo para combater esse </w:t>
        </w:r>
      </w:ins>
      <w:ins w:id="78" w:author="Matheus Rambo" w:date="2016-10-05T22:40:00Z">
        <w:r w:rsidR="00E6317A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índice</w:t>
        </w:r>
      </w:ins>
      <w:ins w:id="79" w:author="Matheus Rambo" w:date="2016-10-05T22:39:00Z">
        <w:r w:rsidR="00E6317A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 </w:t>
        </w:r>
      </w:ins>
      <w:ins w:id="80" w:author="Matheus Rambo" w:date="2016-10-05T22:40:00Z">
        <w:r w:rsidR="00E6317A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de </w:t>
        </w:r>
        <w:proofErr w:type="gramStart"/>
        <w:r w:rsidR="00E6317A"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roubo</w:t>
        </w:r>
      </w:ins>
      <w:proofErr w:type="gramEnd"/>
    </w:p>
    <w:p w:rsidR="0087368D" w:rsidDel="0051187B" w:rsidRDefault="0087368D" w:rsidP="009951D1">
      <w:pPr>
        <w:spacing w:after="0" w:line="240" w:lineRule="auto"/>
        <w:jc w:val="both"/>
        <w:rPr>
          <w:del w:id="81" w:author="Matheus Rambo" w:date="2016-08-26T11:29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87368D" w:rsidDel="0051187B" w:rsidRDefault="0087368D" w:rsidP="009951D1">
      <w:pPr>
        <w:spacing w:after="0" w:line="240" w:lineRule="auto"/>
        <w:jc w:val="both"/>
        <w:rPr>
          <w:del w:id="82" w:author="Matheus Rambo" w:date="2016-08-26T11:29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87368D" w:rsidDel="0051187B" w:rsidRDefault="0087368D" w:rsidP="009951D1">
      <w:pPr>
        <w:spacing w:after="0" w:line="240" w:lineRule="auto"/>
        <w:jc w:val="both"/>
        <w:rPr>
          <w:del w:id="83" w:author="Matheus Rambo" w:date="2016-08-26T11:31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87368D" w:rsidDel="0051187B" w:rsidRDefault="0087368D" w:rsidP="009951D1">
      <w:pPr>
        <w:spacing w:after="0" w:line="240" w:lineRule="auto"/>
        <w:jc w:val="both"/>
        <w:rPr>
          <w:del w:id="84" w:author="Matheus Rambo" w:date="2016-08-26T11:31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87368D" w:rsidDel="0051187B" w:rsidRDefault="0087368D" w:rsidP="009951D1">
      <w:pPr>
        <w:spacing w:after="0" w:line="240" w:lineRule="auto"/>
        <w:jc w:val="both"/>
        <w:rPr>
          <w:del w:id="85" w:author="Matheus Rambo" w:date="2016-08-26T11:32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87368D" w:rsidRPr="009951D1" w:rsidDel="0051187B" w:rsidRDefault="0087368D" w:rsidP="009951D1">
      <w:pPr>
        <w:spacing w:after="0" w:line="240" w:lineRule="auto"/>
        <w:jc w:val="both"/>
        <w:rPr>
          <w:del w:id="86" w:author="Matheus Rambo" w:date="2016-08-26T11:32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F34405" w:rsidRPr="009951D1" w:rsidRDefault="002F408D" w:rsidP="00DC54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r w:rsidRPr="009951D1">
        <w:rPr>
          <w:rFonts w:ascii="Arial" w:eastAsia="Times New Roman" w:hAnsi="Arial" w:cs="Arial"/>
          <w:sz w:val="24"/>
          <w:szCs w:val="24"/>
          <w:lang w:eastAsia="pt-BR"/>
        </w:rPr>
        <w:t xml:space="preserve">Quem é o seu público-alvo e por que ele comprará de você? </w:t>
      </w:r>
      <w:r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 xml:space="preserve">Insira o público-alvo da </w:t>
      </w:r>
      <w:r w:rsidR="00F34405"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>sua empresa</w:t>
      </w:r>
      <w:r w:rsidR="0087368D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 xml:space="preserve"> e </w:t>
      </w:r>
      <w:r w:rsidR="00F34405"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 xml:space="preserve">  as informações que você já sabe sobre ele. </w:t>
      </w:r>
    </w:p>
    <w:p w:rsidR="00F34405" w:rsidRDefault="00F34405" w:rsidP="00995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7368D" w:rsidDel="0039028E" w:rsidRDefault="004D31E8" w:rsidP="009951D1">
      <w:pPr>
        <w:spacing w:after="0" w:line="240" w:lineRule="auto"/>
        <w:jc w:val="both"/>
        <w:rPr>
          <w:del w:id="87" w:author="Matheus Rambo" w:date="2016-08-26T11:34:00Z"/>
          <w:rFonts w:ascii="Arial" w:eastAsia="Times New Roman" w:hAnsi="Arial" w:cs="Arial"/>
          <w:sz w:val="24"/>
          <w:szCs w:val="24"/>
          <w:lang w:eastAsia="pt-BR"/>
        </w:rPr>
      </w:pPr>
      <w:ins w:id="88" w:author="Matheus Rambo" w:date="2016-08-26T11:34:00Z">
        <w:r>
          <w:rPr>
            <w:rFonts w:ascii="Arial" w:eastAsia="Times New Roman" w:hAnsi="Arial" w:cs="Arial"/>
            <w:sz w:val="24"/>
            <w:szCs w:val="24"/>
            <w:lang w:eastAsia="pt-BR"/>
          </w:rPr>
          <w:t>O p</w:t>
        </w:r>
      </w:ins>
      <w:ins w:id="89" w:author="Matheus Rambo" w:date="2016-08-26T11:35:00Z">
        <w:r>
          <w:rPr>
            <w:rFonts w:ascii="Arial" w:eastAsia="Times New Roman" w:hAnsi="Arial" w:cs="Arial"/>
            <w:sz w:val="24"/>
            <w:szCs w:val="24"/>
            <w:lang w:eastAsia="pt-BR"/>
          </w:rPr>
          <w:t>úblico-alvo são tanto jovens e adolescentes</w:t>
        </w:r>
      </w:ins>
      <w:ins w:id="90" w:author="Matheus Rambo" w:date="2016-08-26T11:37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, </w:t>
        </w:r>
      </w:ins>
      <w:ins w:id="91" w:author="Matheus Rambo" w:date="2016-08-26T11:35:00Z">
        <w:r>
          <w:rPr>
            <w:rFonts w:ascii="Arial" w:eastAsia="Times New Roman" w:hAnsi="Arial" w:cs="Arial"/>
            <w:sz w:val="24"/>
            <w:szCs w:val="24"/>
            <w:lang w:eastAsia="pt-BR"/>
          </w:rPr>
          <w:t>que constantemente ao sair do col</w:t>
        </w:r>
      </w:ins>
      <w:ins w:id="92" w:author="Matheus Rambo" w:date="2016-08-26T11:36:00Z">
        <w:r>
          <w:rPr>
            <w:rFonts w:ascii="Arial" w:eastAsia="Times New Roman" w:hAnsi="Arial" w:cs="Arial"/>
            <w:sz w:val="24"/>
            <w:szCs w:val="24"/>
            <w:lang w:eastAsia="pt-BR"/>
          </w:rPr>
          <w:t>égio/faculdade indo para suas casas tem seus pertences roubados,</w:t>
        </w:r>
      </w:ins>
      <w:ins w:id="93" w:author="Matheus Rambo" w:date="2016-08-26T11:35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como</w:t>
        </w:r>
      </w:ins>
      <w:ins w:id="94" w:author="Matheus Rambo" w:date="2016-08-26T11:36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também </w:t>
        </w:r>
      </w:ins>
      <w:ins w:id="95" w:author="Matheus Rambo" w:date="2016-08-26T11:37:00Z">
        <w:r>
          <w:rPr>
            <w:rFonts w:ascii="Arial" w:eastAsia="Times New Roman" w:hAnsi="Arial" w:cs="Arial"/>
            <w:sz w:val="24"/>
            <w:szCs w:val="24"/>
            <w:lang w:eastAsia="pt-BR"/>
          </w:rPr>
          <w:t>é</w:t>
        </w:r>
      </w:ins>
      <w:ins w:id="96" w:author="Matheus Rambo" w:date="2016-08-26T11:36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direcionado </w:t>
        </w:r>
        <w:proofErr w:type="gramStart"/>
        <w:r>
          <w:rPr>
            <w:rFonts w:ascii="Arial" w:eastAsia="Times New Roman" w:hAnsi="Arial" w:cs="Arial"/>
            <w:sz w:val="24"/>
            <w:szCs w:val="24"/>
            <w:lang w:eastAsia="pt-BR"/>
          </w:rPr>
          <w:t>à</w:t>
        </w:r>
      </w:ins>
      <w:proofErr w:type="gramEnd"/>
      <w:ins w:id="97" w:author="Matheus Rambo" w:date="2016-08-26T11:35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adultos</w:t>
        </w:r>
      </w:ins>
      <w:ins w:id="98" w:author="Matheus Rambo" w:date="2016-08-26T11:36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que sofrem também com esse mal da sociedade que </w:t>
        </w:r>
      </w:ins>
      <w:ins w:id="99" w:author="Matheus Rambo" w:date="2016-08-26T11:37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é o roubo. Mas pode ser direcionado </w:t>
        </w:r>
      </w:ins>
      <w:ins w:id="100" w:author="Matheus Rambo" w:date="2016-08-26T11:38:00Z">
        <w:r>
          <w:rPr>
            <w:rFonts w:ascii="Arial" w:eastAsia="Times New Roman" w:hAnsi="Arial" w:cs="Arial"/>
            <w:sz w:val="24"/>
            <w:szCs w:val="24"/>
            <w:lang w:eastAsia="pt-BR"/>
          </w:rPr>
          <w:t>também</w:t>
        </w:r>
      </w:ins>
      <w:ins w:id="101" w:author="Matheus Rambo" w:date="2016-08-26T11:37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</w:t>
        </w:r>
      </w:ins>
      <w:ins w:id="102" w:author="Matheus Rambo" w:date="2016-08-26T11:38:00Z">
        <w:r>
          <w:rPr>
            <w:rFonts w:ascii="Arial" w:eastAsia="Times New Roman" w:hAnsi="Arial" w:cs="Arial"/>
            <w:sz w:val="24"/>
            <w:szCs w:val="24"/>
            <w:lang w:eastAsia="pt-BR"/>
          </w:rPr>
          <w:t>a crianças, seus pais podem colocar o rastreador</w:t>
        </w:r>
        <w:proofErr w:type="gramStart"/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por exemplo</w:t>
        </w:r>
        <w:proofErr w:type="gramEnd"/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na mochila do seu filho e isso resolve dois problemas, tanto o de roubo (caso a mochila da criança seja roubada) quanto o problema de s</w:t>
        </w:r>
      </w:ins>
      <w:ins w:id="103" w:author="Matheus Rambo" w:date="2016-08-26T11:40:00Z">
        <w:r>
          <w:rPr>
            <w:rFonts w:ascii="Arial" w:eastAsia="Times New Roman" w:hAnsi="Arial" w:cs="Arial"/>
            <w:sz w:val="24"/>
            <w:szCs w:val="24"/>
            <w:lang w:eastAsia="pt-BR"/>
          </w:rPr>
          <w:t>e</w:t>
        </w:r>
      </w:ins>
      <w:ins w:id="104" w:author="Matheus Rambo" w:date="2016-08-26T11:38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questro </w:t>
        </w:r>
      </w:ins>
      <w:ins w:id="105" w:author="Matheus Rambo" w:date="2016-08-26T11:45:00Z">
        <w:r>
          <w:rPr>
            <w:rFonts w:ascii="Arial" w:eastAsia="Times New Roman" w:hAnsi="Arial" w:cs="Arial"/>
            <w:sz w:val="24"/>
            <w:szCs w:val="24"/>
            <w:lang w:eastAsia="pt-BR"/>
          </w:rPr>
          <w:t>já que o brasil esta entre os 5 pa</w:t>
        </w:r>
      </w:ins>
      <w:ins w:id="106" w:author="Matheus Rambo" w:date="2016-08-26T11:46:00Z">
        <w:r w:rsidR="0039028E">
          <w:rPr>
            <w:rFonts w:ascii="Arial" w:eastAsia="Times New Roman" w:hAnsi="Arial" w:cs="Arial"/>
            <w:sz w:val="24"/>
            <w:szCs w:val="24"/>
            <w:lang w:eastAsia="pt-BR"/>
          </w:rPr>
          <w:t>íses registrados com o maior índice.</w:t>
        </w:r>
      </w:ins>
    </w:p>
    <w:p w:rsidR="0039028E" w:rsidRDefault="0039028E" w:rsidP="009951D1">
      <w:pPr>
        <w:spacing w:after="0" w:line="240" w:lineRule="auto"/>
        <w:jc w:val="both"/>
        <w:rPr>
          <w:ins w:id="107" w:author="Matheus Rambo" w:date="2016-08-26T11:48:00Z"/>
          <w:rFonts w:ascii="Arial" w:eastAsia="Times New Roman" w:hAnsi="Arial" w:cs="Arial"/>
          <w:sz w:val="24"/>
          <w:szCs w:val="24"/>
          <w:lang w:eastAsia="pt-BR"/>
        </w:rPr>
      </w:pPr>
    </w:p>
    <w:p w:rsidR="0039028E" w:rsidRDefault="0039028E" w:rsidP="009951D1">
      <w:pPr>
        <w:spacing w:after="0" w:line="240" w:lineRule="auto"/>
        <w:jc w:val="both"/>
        <w:rPr>
          <w:ins w:id="108" w:author="Matheus Rambo" w:date="2016-08-26T11:48:00Z"/>
          <w:rFonts w:ascii="Arial" w:eastAsia="Times New Roman" w:hAnsi="Arial" w:cs="Arial"/>
          <w:sz w:val="24"/>
          <w:szCs w:val="24"/>
          <w:lang w:eastAsia="pt-BR"/>
        </w:rPr>
      </w:pPr>
      <w:ins w:id="109" w:author="Matheus Rambo" w:date="2016-08-26T11:48:00Z">
        <w:r>
          <w:rPr>
            <w:rFonts w:ascii="Arial" w:eastAsia="Times New Roman" w:hAnsi="Arial" w:cs="Arial"/>
            <w:sz w:val="24"/>
            <w:szCs w:val="24"/>
            <w:lang w:eastAsia="pt-BR"/>
          </w:rPr>
          <w:t>As plataformas para o desenvolvimento do aplicativo de segurança s</w:t>
        </w:r>
      </w:ins>
      <w:ins w:id="110" w:author="Matheus Rambo" w:date="2016-08-26T11:50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ão </w:t>
        </w:r>
        <w:proofErr w:type="spellStart"/>
        <w:r>
          <w:rPr>
            <w:rFonts w:ascii="Arial" w:eastAsia="Times New Roman" w:hAnsi="Arial" w:cs="Arial"/>
            <w:sz w:val="24"/>
            <w:szCs w:val="24"/>
            <w:lang w:eastAsia="pt-BR"/>
          </w:rPr>
          <w:t>Android</w:t>
        </w:r>
        <w:proofErr w:type="spellEnd"/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e IOS. No Brasil </w:t>
        </w:r>
      </w:ins>
      <w:ins w:id="111" w:author="Matheus Rambo" w:date="2016-08-26T11:51:00Z">
        <w:r>
          <w:rPr>
            <w:rFonts w:ascii="Arial" w:eastAsia="Times New Roman" w:hAnsi="Arial" w:cs="Arial"/>
            <w:sz w:val="24"/>
            <w:szCs w:val="24"/>
            <w:lang w:eastAsia="pt-BR"/>
          </w:rPr>
          <w:t>91,8% da populaç</w:t>
        </w:r>
      </w:ins>
      <w:ins w:id="112" w:author="Matheus Rambo" w:date="2016-08-26T11:52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ão utiliza Aparelhos com Androide e 2,8% utiliza o IOS. </w:t>
        </w:r>
      </w:ins>
    </w:p>
    <w:p w:rsidR="0087368D" w:rsidRPr="009951D1" w:rsidRDefault="0087368D" w:rsidP="00995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34405" w:rsidRPr="009951D1" w:rsidRDefault="002F408D" w:rsidP="00DC54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r w:rsidRPr="009951D1">
        <w:rPr>
          <w:rFonts w:ascii="Arial" w:eastAsia="Times New Roman" w:hAnsi="Arial" w:cs="Arial"/>
          <w:sz w:val="24"/>
          <w:szCs w:val="24"/>
          <w:lang w:eastAsia="pt-BR"/>
        </w:rPr>
        <w:t xml:space="preserve">Quem são seus principais concorrentes? </w:t>
      </w:r>
      <w:r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 xml:space="preserve">Escreva o que já sabe sobre seus principais </w:t>
      </w:r>
      <w:r w:rsidR="00F34405" w:rsidRPr="009951D1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 xml:space="preserve">concorrentes; quem são, onde estão e o que oferecem. </w:t>
      </w:r>
    </w:p>
    <w:p w:rsidR="001C368F" w:rsidRDefault="00AD1814" w:rsidP="009951D1">
      <w:pPr>
        <w:pStyle w:val="PargrafodaLista"/>
        <w:spacing w:after="0" w:line="240" w:lineRule="auto"/>
        <w:ind w:left="0"/>
        <w:jc w:val="both"/>
        <w:rPr>
          <w:ins w:id="113" w:author="Matheus Rambo" w:date="2016-08-26T12:08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ins w:id="114" w:author="Matheus Rambo" w:date="2016-08-26T12:08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Concorrentes para Plataforma Androide:</w:t>
        </w:r>
      </w:ins>
    </w:p>
    <w:p w:rsidR="00AD1814" w:rsidRDefault="00AD1814" w:rsidP="009951D1">
      <w:pPr>
        <w:pStyle w:val="PargrafodaLista"/>
        <w:spacing w:after="0" w:line="240" w:lineRule="auto"/>
        <w:ind w:left="0"/>
        <w:jc w:val="both"/>
        <w:rPr>
          <w:ins w:id="115" w:author="Matheus Rambo" w:date="2016-08-26T12:10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ins w:id="116" w:author="Matheus Rambo" w:date="2016-08-26T12:08:00Z">
        <w:r>
          <w:rPr>
            <w:rFonts w:ascii="Arial" w:eastAsia="Times New Roman" w:hAnsi="Arial" w:cs="Arial"/>
            <w:i/>
            <w:iCs/>
            <w:noProof/>
            <w:color w:val="808080"/>
            <w:sz w:val="24"/>
            <w:szCs w:val="24"/>
            <w:lang w:eastAsia="pt-BR"/>
          </w:rPr>
          <w:drawing>
            <wp:inline distT="0" distB="0" distL="0" distR="0" wp14:anchorId="5C20489C" wp14:editId="5D8E6535">
              <wp:extent cx="2980267" cy="1676400"/>
              <wp:effectExtent l="0" t="0" r="0" b="0"/>
              <wp:docPr id="6" name="Imagem 6" descr="D:\Dados\UDESC\Empreendedorismo\Screenshot_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D:\Dados\UDESC\Empreendedorismo\Screenshot_4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80267" cy="16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Times New Roman" w:hAnsi="Arial" w:cs="Arial"/>
            <w:i/>
            <w:iCs/>
            <w:noProof/>
            <w:color w:val="808080"/>
            <w:sz w:val="24"/>
            <w:szCs w:val="24"/>
            <w:lang w:eastAsia="pt-BR"/>
          </w:rPr>
          <w:drawing>
            <wp:inline distT="0" distB="0" distL="0" distR="0" wp14:anchorId="3ACD889B" wp14:editId="79FE80CA">
              <wp:extent cx="2981325" cy="1686912"/>
              <wp:effectExtent l="0" t="0" r="0" b="8890"/>
              <wp:docPr id="5" name="Imagem 5" descr="D:\Dados\UDESC\Empreendedorismo\Screenshot_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D:\Dados\UDESC\Empreendedorismo\Screenshot_3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81325" cy="16869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Times New Roman" w:hAnsi="Arial" w:cs="Arial"/>
            <w:i/>
            <w:iCs/>
            <w:noProof/>
            <w:color w:val="808080"/>
            <w:sz w:val="24"/>
            <w:szCs w:val="24"/>
            <w:lang w:eastAsia="pt-BR"/>
          </w:rPr>
          <w:lastRenderedPageBreak/>
          <w:drawing>
            <wp:inline distT="0" distB="0" distL="0" distR="0" wp14:anchorId="339FC776" wp14:editId="13B3B9EF">
              <wp:extent cx="2847975" cy="1579480"/>
              <wp:effectExtent l="0" t="0" r="0" b="1905"/>
              <wp:docPr id="4" name="Imagem 4" descr="D:\Dados\UDESC\Empreendedorismo\Screenshot_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D:\Dados\UDESC\Empreendedorismo\Screenshot_2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47975" cy="1579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Times New Roman" w:hAnsi="Arial" w:cs="Arial"/>
            <w:i/>
            <w:iCs/>
            <w:noProof/>
            <w:color w:val="808080"/>
            <w:sz w:val="24"/>
            <w:szCs w:val="24"/>
            <w:lang w:eastAsia="pt-BR"/>
          </w:rPr>
          <w:drawing>
            <wp:inline distT="0" distB="0" distL="0" distR="0" wp14:anchorId="70F0C4E9" wp14:editId="5FBF1C99">
              <wp:extent cx="2790825" cy="1518086"/>
              <wp:effectExtent l="0" t="0" r="0" b="6350"/>
              <wp:docPr id="3" name="Imagem 3" descr="D:\Dados\UDESC\Empreendedorismo\Screenshot_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D:\Dados\UDESC\Empreendedorismo\Screenshot_1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90825" cy="15180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Times New Roman" w:hAnsi="Arial" w:cs="Arial"/>
            <w:i/>
            <w:iCs/>
            <w:noProof/>
            <w:color w:val="808080"/>
            <w:sz w:val="24"/>
            <w:szCs w:val="24"/>
            <w:lang w:eastAsia="pt-BR"/>
          </w:rPr>
          <w:drawing>
            <wp:inline distT="0" distB="0" distL="0" distR="0" wp14:anchorId="41B90075" wp14:editId="71537167">
              <wp:extent cx="2743200" cy="1391028"/>
              <wp:effectExtent l="0" t="0" r="0" b="0"/>
              <wp:docPr id="2" name="Imagem 2" descr="D:\Dados\UDESC\Empreendedorismo\Screenshot_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D:\Dados\UDESC\Empreendedorismo\Screenshot_5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43200" cy="1391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AD1814" w:rsidRDefault="00AD1814" w:rsidP="009951D1">
      <w:pPr>
        <w:pStyle w:val="PargrafodaLista"/>
        <w:spacing w:after="0" w:line="240" w:lineRule="auto"/>
        <w:ind w:left="0"/>
        <w:jc w:val="both"/>
        <w:rPr>
          <w:ins w:id="117" w:author="Matheus Rambo" w:date="2016-08-26T12:10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AD1814" w:rsidRDefault="00AD1814" w:rsidP="009951D1">
      <w:pPr>
        <w:pStyle w:val="PargrafodaLista"/>
        <w:spacing w:after="0" w:line="240" w:lineRule="auto"/>
        <w:ind w:left="0"/>
        <w:jc w:val="both"/>
        <w:rPr>
          <w:ins w:id="118" w:author="Matheus Rambo" w:date="2016-08-26T12:14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ins w:id="119" w:author="Matheus Rambo" w:date="2016-08-26T12:14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Concorrente para notebook:</w:t>
        </w:r>
      </w:ins>
    </w:p>
    <w:p w:rsidR="00AD1814" w:rsidRDefault="00AD1814" w:rsidP="009951D1">
      <w:pPr>
        <w:pStyle w:val="PargrafodaLista"/>
        <w:spacing w:after="0" w:line="240" w:lineRule="auto"/>
        <w:ind w:left="0"/>
        <w:jc w:val="both"/>
        <w:rPr>
          <w:ins w:id="120" w:author="Matheus Rambo" w:date="2016-08-26T12:14:00Z"/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ins w:id="121" w:author="Matheus Rambo" w:date="2016-08-26T12:14:00Z">
        <w:r>
          <w:rPr>
            <w:noProof/>
            <w:lang w:eastAsia="pt-BR"/>
          </w:rPr>
          <w:drawing>
            <wp:inline distT="0" distB="0" distL="0" distR="0">
              <wp:extent cx="4143375" cy="2592951"/>
              <wp:effectExtent l="0" t="0" r="0" b="0"/>
              <wp:docPr id="7" name="Imagem 7" descr="Resultado de imagem para aplicativos para rastrear noteboo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Resultado de imagem para aplicativos para rastrear notebook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42888" cy="25926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AD1814" w:rsidRDefault="00AD1814" w:rsidP="009951D1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ins w:id="122" w:author="Matheus Rambo" w:date="2016-08-26T12:14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 xml:space="preserve">O meu aplicativo vai além de somente roubos de celulares e notebook, serve para a </w:t>
        </w:r>
      </w:ins>
      <w:ins w:id="123" w:author="Matheus Rambo" w:date="2016-08-26T12:15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proteção da sua carteira, mochila, chave, carro e tudo quanto é objeto que o usu</w:t>
        </w:r>
      </w:ins>
      <w:ins w:id="124" w:author="Matheus Rambo" w:date="2016-08-26T12:16:00Z">
        <w:r>
          <w:rPr>
            <w:rFonts w:ascii="Arial" w:eastAsia="Times New Roman" w:hAnsi="Arial" w:cs="Arial"/>
            <w:i/>
            <w:iCs/>
            <w:color w:val="808080"/>
            <w:sz w:val="24"/>
            <w:szCs w:val="24"/>
            <w:lang w:eastAsia="pt-BR"/>
          </w:rPr>
          <w:t>ário quiser proteger.</w:t>
        </w:r>
      </w:ins>
    </w:p>
    <w:p w:rsidR="0087368D" w:rsidRDefault="0087368D" w:rsidP="009951D1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87368D" w:rsidRPr="009951D1" w:rsidRDefault="0087368D" w:rsidP="009951D1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F34405" w:rsidRPr="00DC54AF" w:rsidRDefault="002F408D" w:rsidP="00DC54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C54AF">
        <w:rPr>
          <w:rFonts w:ascii="Arial" w:eastAsia="Times New Roman" w:hAnsi="Arial" w:cs="Arial"/>
          <w:sz w:val="24"/>
          <w:szCs w:val="24"/>
          <w:lang w:eastAsia="pt-BR"/>
        </w:rPr>
        <w:t xml:space="preserve">Por que </w:t>
      </w:r>
      <w:r w:rsidR="00DC54AF" w:rsidRPr="00DC54AF">
        <w:rPr>
          <w:rFonts w:ascii="Arial" w:eastAsia="Times New Roman" w:hAnsi="Arial" w:cs="Arial"/>
          <w:sz w:val="24"/>
          <w:szCs w:val="24"/>
          <w:lang w:eastAsia="pt-BR"/>
        </w:rPr>
        <w:t>o SEBRAE deve</w:t>
      </w:r>
      <w:r w:rsidRPr="00DC54AF">
        <w:rPr>
          <w:rFonts w:ascii="Arial" w:eastAsia="Times New Roman" w:hAnsi="Arial" w:cs="Arial"/>
          <w:sz w:val="24"/>
          <w:szCs w:val="24"/>
          <w:lang w:eastAsia="pt-BR"/>
        </w:rPr>
        <w:t xml:space="preserve"> escolher sua ideia de negócio?</w:t>
      </w:r>
    </w:p>
    <w:p w:rsidR="00F34405" w:rsidRPr="009951D1" w:rsidRDefault="00F34405" w:rsidP="00995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3118B" w:rsidRDefault="0039028E" w:rsidP="009951D1">
      <w:pPr>
        <w:spacing w:after="0" w:line="240" w:lineRule="auto"/>
        <w:jc w:val="both"/>
        <w:rPr>
          <w:ins w:id="125" w:author="Matheus Rambo" w:date="2016-08-26T11:58:00Z"/>
          <w:rFonts w:ascii="Arial" w:eastAsia="Times New Roman" w:hAnsi="Arial" w:cs="Arial"/>
          <w:sz w:val="24"/>
          <w:szCs w:val="24"/>
          <w:lang w:eastAsia="pt-BR"/>
        </w:rPr>
      </w:pPr>
      <w:ins w:id="126" w:author="Matheus Rambo" w:date="2016-08-26T11:53:00Z">
        <w:r>
          <w:rPr>
            <w:rFonts w:ascii="Arial" w:eastAsia="Times New Roman" w:hAnsi="Arial" w:cs="Arial"/>
            <w:sz w:val="24"/>
            <w:szCs w:val="24"/>
            <w:lang w:eastAsia="pt-BR"/>
          </w:rPr>
          <w:lastRenderedPageBreak/>
          <w:t>O SEBRAE deve escolher a minha ideia de neg</w:t>
        </w:r>
      </w:ins>
      <w:ins w:id="127" w:author="Matheus Rambo" w:date="2016-08-26T11:54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ócio, </w:t>
        </w:r>
      </w:ins>
      <w:ins w:id="128" w:author="Matheus Rambo" w:date="2016-08-26T11:55:00Z">
        <w:r>
          <w:rPr>
            <w:rFonts w:ascii="Arial" w:eastAsia="Times New Roman" w:hAnsi="Arial" w:cs="Arial"/>
            <w:sz w:val="24"/>
            <w:szCs w:val="24"/>
            <w:lang w:eastAsia="pt-BR"/>
          </w:rPr>
          <w:t>porque através da minha ideia o mundo pode se tornar um lugar mais seguro para se viver, no inicio pretendo somente fazer o aplicativo para o</w:t>
        </w:r>
        <w:r w:rsidR="00C3118B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Brasil, mas e se reduzir as ta</w:t>
        </w:r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xas de roubo? Que </w:t>
        </w:r>
      </w:ins>
      <w:ins w:id="129" w:author="Matheus Rambo" w:date="2016-08-26T11:56:00Z">
        <w:r w:rsidR="00C3118B">
          <w:rPr>
            <w:rFonts w:ascii="Arial" w:eastAsia="Times New Roman" w:hAnsi="Arial" w:cs="Arial"/>
            <w:sz w:val="24"/>
            <w:szCs w:val="24"/>
            <w:lang w:eastAsia="pt-BR"/>
          </w:rPr>
          <w:t>tal</w:t>
        </w:r>
      </w:ins>
      <w:ins w:id="130" w:author="Matheus Rambo" w:date="2016-08-26T11:58:00Z">
        <w:r w:rsidR="00C3118B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adaptar em outras línguas para disponibilizar para todo mundo?</w:t>
        </w:r>
      </w:ins>
    </w:p>
    <w:p w:rsidR="00F34405" w:rsidRPr="009951D1" w:rsidDel="001C368F" w:rsidRDefault="00C3118B" w:rsidP="009951D1">
      <w:pPr>
        <w:spacing w:after="0" w:line="240" w:lineRule="auto"/>
        <w:jc w:val="both"/>
        <w:rPr>
          <w:del w:id="131" w:author="Matheus Rambo" w:date="2016-08-18T23:11:00Z"/>
          <w:rFonts w:ascii="Arial" w:eastAsia="Times New Roman" w:hAnsi="Arial" w:cs="Arial"/>
          <w:sz w:val="24"/>
          <w:szCs w:val="24"/>
          <w:lang w:eastAsia="pt-BR"/>
        </w:rPr>
      </w:pPr>
      <w:ins w:id="132" w:author="Matheus Rambo" w:date="2016-08-26T11:58:00Z">
        <w:r>
          <w:rPr>
            <w:rFonts w:ascii="Arial" w:eastAsia="Times New Roman" w:hAnsi="Arial" w:cs="Arial"/>
            <w:sz w:val="24"/>
            <w:szCs w:val="24"/>
            <w:lang w:eastAsia="pt-BR"/>
          </w:rPr>
          <w:t>T</w:t>
        </w:r>
      </w:ins>
      <w:ins w:id="133" w:author="Matheus Rambo" w:date="2016-08-26T11:54:00Z">
        <w:r w:rsidR="0039028E">
          <w:rPr>
            <w:rFonts w:ascii="Arial" w:eastAsia="Times New Roman" w:hAnsi="Arial" w:cs="Arial"/>
            <w:sz w:val="24"/>
            <w:szCs w:val="24"/>
            <w:lang w:eastAsia="pt-BR"/>
          </w:rPr>
          <w:t>odo mundo diz que devemos fazer o mundo</w:t>
        </w:r>
      </w:ins>
      <w:ins w:id="134" w:author="Matheus Rambo" w:date="2016-08-26T12:00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um lugar melhor</w:t>
        </w:r>
      </w:ins>
      <w:ins w:id="135" w:author="Matheus Rambo" w:date="2016-08-26T11:54:00Z">
        <w:r w:rsidR="0039028E">
          <w:rPr>
            <w:rFonts w:ascii="Arial" w:eastAsia="Times New Roman" w:hAnsi="Arial" w:cs="Arial"/>
            <w:sz w:val="24"/>
            <w:szCs w:val="24"/>
            <w:lang w:eastAsia="pt-BR"/>
          </w:rPr>
          <w:t xml:space="preserve">, porem </w:t>
        </w:r>
      </w:ins>
      <w:ins w:id="136" w:author="Matheus Rambo" w:date="2016-08-26T12:00:00Z">
        <w:r>
          <w:rPr>
            <w:rFonts w:ascii="Arial" w:eastAsia="Times New Roman" w:hAnsi="Arial" w:cs="Arial"/>
            <w:sz w:val="24"/>
            <w:szCs w:val="24"/>
            <w:lang w:eastAsia="pt-BR"/>
          </w:rPr>
          <w:t>são poucos que</w:t>
        </w:r>
      </w:ins>
      <w:ins w:id="137" w:author="Matheus Rambo" w:date="2016-08-26T11:54:00Z">
        <w:r w:rsidR="0039028E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</w:t>
        </w:r>
        <w:r>
          <w:rPr>
            <w:rFonts w:ascii="Arial" w:eastAsia="Times New Roman" w:hAnsi="Arial" w:cs="Arial"/>
            <w:sz w:val="24"/>
            <w:szCs w:val="24"/>
            <w:lang w:eastAsia="pt-BR"/>
          </w:rPr>
          <w:t>toma</w:t>
        </w:r>
      </w:ins>
      <w:ins w:id="138" w:author="Matheus Rambo" w:date="2016-08-26T12:00:00Z">
        <w:r>
          <w:rPr>
            <w:rFonts w:ascii="Arial" w:eastAsia="Times New Roman" w:hAnsi="Arial" w:cs="Arial"/>
            <w:sz w:val="24"/>
            <w:szCs w:val="24"/>
            <w:lang w:eastAsia="pt-BR"/>
          </w:rPr>
          <w:t>m</w:t>
        </w:r>
      </w:ins>
      <w:ins w:id="139" w:author="Matheus Rambo" w:date="2016-08-26T11:54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uma iniciativa e faz</w:t>
        </w:r>
      </w:ins>
      <w:ins w:id="140" w:author="Matheus Rambo" w:date="2016-08-26T12:00:00Z">
        <w:r>
          <w:rPr>
            <w:rFonts w:ascii="Arial" w:eastAsia="Times New Roman" w:hAnsi="Arial" w:cs="Arial"/>
            <w:sz w:val="24"/>
            <w:szCs w:val="24"/>
            <w:lang w:eastAsia="pt-BR"/>
          </w:rPr>
          <w:t>em</w:t>
        </w:r>
      </w:ins>
      <w:ins w:id="141" w:author="Matheus Rambo" w:date="2016-08-26T11:54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iss</w:t>
        </w:r>
      </w:ins>
      <w:ins w:id="142" w:author="Matheus Rambo" w:date="2016-08-26T11:58:00Z">
        <w:r>
          <w:rPr>
            <w:rFonts w:ascii="Arial" w:eastAsia="Times New Roman" w:hAnsi="Arial" w:cs="Arial"/>
            <w:sz w:val="24"/>
            <w:szCs w:val="24"/>
            <w:lang w:eastAsia="pt-BR"/>
          </w:rPr>
          <w:t>o</w:t>
        </w:r>
      </w:ins>
      <w:ins w:id="143" w:author="Matheus Rambo" w:date="2016-08-26T12:00:00Z">
        <w:r>
          <w:rPr>
            <w:rFonts w:ascii="Arial" w:eastAsia="Times New Roman" w:hAnsi="Arial" w:cs="Arial"/>
            <w:sz w:val="24"/>
            <w:szCs w:val="24"/>
            <w:lang w:eastAsia="pt-BR"/>
          </w:rPr>
          <w:t>. E</w:t>
        </w:r>
      </w:ins>
      <w:ins w:id="144" w:author="Matheus Rambo" w:date="2016-08-26T11:58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u com a minha ideia pretendo fazer do mundo um lugar mais seguro </w:t>
        </w:r>
      </w:ins>
      <w:ins w:id="145" w:author="Matheus Rambo" w:date="2016-08-26T11:59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pra se morar, e esse é o motivo pelo qual o SEBRAE deve escolher a minha </w:t>
        </w:r>
      </w:ins>
      <w:ins w:id="146" w:author="Matheus Rambo" w:date="2016-08-26T12:00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ideia. </w:t>
        </w:r>
      </w:ins>
    </w:p>
    <w:p w:rsidR="00F34405" w:rsidRPr="009951D1" w:rsidRDefault="00F34405" w:rsidP="00995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34405" w:rsidRPr="009951D1" w:rsidRDefault="00F34405" w:rsidP="00995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F34405" w:rsidRPr="009951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E2E" w:rsidRDefault="00075E2E" w:rsidP="00AE48FC">
      <w:pPr>
        <w:spacing w:after="0" w:line="240" w:lineRule="auto"/>
      </w:pPr>
      <w:r>
        <w:separator/>
      </w:r>
    </w:p>
  </w:endnote>
  <w:endnote w:type="continuationSeparator" w:id="0">
    <w:p w:rsidR="00075E2E" w:rsidRDefault="00075E2E" w:rsidP="00AE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8FC" w:rsidRDefault="00AE48F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8FC" w:rsidRDefault="00AE48F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8FC" w:rsidRDefault="00AE48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E2E" w:rsidRDefault="00075E2E" w:rsidP="00AE48FC">
      <w:pPr>
        <w:spacing w:after="0" w:line="240" w:lineRule="auto"/>
      </w:pPr>
      <w:r>
        <w:separator/>
      </w:r>
    </w:p>
  </w:footnote>
  <w:footnote w:type="continuationSeparator" w:id="0">
    <w:p w:rsidR="00075E2E" w:rsidRDefault="00075E2E" w:rsidP="00AE4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8FC" w:rsidRDefault="00AE48F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8FC" w:rsidRPr="00AE48FC" w:rsidRDefault="00AE48F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8FC" w:rsidRDefault="00AE48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0254A"/>
    <w:multiLevelType w:val="hybridMultilevel"/>
    <w:tmpl w:val="4740B4D6"/>
    <w:lvl w:ilvl="0" w:tplc="062890D6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D3DC9"/>
    <w:multiLevelType w:val="hybridMultilevel"/>
    <w:tmpl w:val="8D9CFFB2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96FFC"/>
    <w:multiLevelType w:val="hybridMultilevel"/>
    <w:tmpl w:val="151891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elia Beiro">
    <w15:presenceInfo w15:providerId="None" w15:userId="Celia Bei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8D"/>
    <w:rsid w:val="0001426C"/>
    <w:rsid w:val="00075E2E"/>
    <w:rsid w:val="000A2735"/>
    <w:rsid w:val="001C368F"/>
    <w:rsid w:val="001E72E5"/>
    <w:rsid w:val="002F408D"/>
    <w:rsid w:val="00325EF6"/>
    <w:rsid w:val="0039028E"/>
    <w:rsid w:val="004A0592"/>
    <w:rsid w:val="004D31E8"/>
    <w:rsid w:val="0051187B"/>
    <w:rsid w:val="00624CAD"/>
    <w:rsid w:val="006E2F1C"/>
    <w:rsid w:val="006E5F11"/>
    <w:rsid w:val="00713B78"/>
    <w:rsid w:val="00761BD0"/>
    <w:rsid w:val="007C7CAC"/>
    <w:rsid w:val="007E5AB6"/>
    <w:rsid w:val="0087368D"/>
    <w:rsid w:val="00991F1C"/>
    <w:rsid w:val="009951D1"/>
    <w:rsid w:val="00A970C6"/>
    <w:rsid w:val="00AD1814"/>
    <w:rsid w:val="00AE48FC"/>
    <w:rsid w:val="00AF09A8"/>
    <w:rsid w:val="00B35751"/>
    <w:rsid w:val="00C3118B"/>
    <w:rsid w:val="00DA2521"/>
    <w:rsid w:val="00DC54AF"/>
    <w:rsid w:val="00DD1E52"/>
    <w:rsid w:val="00E6317A"/>
    <w:rsid w:val="00F3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scription">
    <w:name w:val="description"/>
    <w:basedOn w:val="Fontepargpadro"/>
    <w:rsid w:val="002F408D"/>
  </w:style>
  <w:style w:type="character" w:customStyle="1" w:styleId="apple-converted-space">
    <w:name w:val="apple-converted-space"/>
    <w:basedOn w:val="Fontepargpadro"/>
    <w:rsid w:val="002F408D"/>
  </w:style>
  <w:style w:type="paragraph" w:styleId="PargrafodaLista">
    <w:name w:val="List Paragraph"/>
    <w:basedOn w:val="Normal"/>
    <w:uiPriority w:val="34"/>
    <w:qFormat/>
    <w:rsid w:val="00F3440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7368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9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E5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A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E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8FC"/>
  </w:style>
  <w:style w:type="paragraph" w:styleId="Rodap">
    <w:name w:val="footer"/>
    <w:basedOn w:val="Normal"/>
    <w:link w:val="RodapChar"/>
    <w:uiPriority w:val="99"/>
    <w:unhideWhenUsed/>
    <w:rsid w:val="00AE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8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scription">
    <w:name w:val="description"/>
    <w:basedOn w:val="Fontepargpadro"/>
    <w:rsid w:val="002F408D"/>
  </w:style>
  <w:style w:type="character" w:customStyle="1" w:styleId="apple-converted-space">
    <w:name w:val="apple-converted-space"/>
    <w:basedOn w:val="Fontepargpadro"/>
    <w:rsid w:val="002F408D"/>
  </w:style>
  <w:style w:type="paragraph" w:styleId="PargrafodaLista">
    <w:name w:val="List Paragraph"/>
    <w:basedOn w:val="Normal"/>
    <w:uiPriority w:val="34"/>
    <w:qFormat/>
    <w:rsid w:val="00F3440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7368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9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E5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A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E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8FC"/>
  </w:style>
  <w:style w:type="paragraph" w:styleId="Rodap">
    <w:name w:val="footer"/>
    <w:basedOn w:val="Normal"/>
    <w:link w:val="RodapChar"/>
    <w:uiPriority w:val="99"/>
    <w:unhideWhenUsed/>
    <w:rsid w:val="00AE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2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liabeiro@expresso.com.br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826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UDESC</dc:creator>
  <cp:lastModifiedBy>Matheus Rambo</cp:lastModifiedBy>
  <cp:revision>12</cp:revision>
  <dcterms:created xsi:type="dcterms:W3CDTF">2016-08-11T12:28:00Z</dcterms:created>
  <dcterms:modified xsi:type="dcterms:W3CDTF">2016-10-06T01:53:00Z</dcterms:modified>
</cp:coreProperties>
</file>